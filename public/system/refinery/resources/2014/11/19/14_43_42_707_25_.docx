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516" w:rsidRDefault="00726044">
      <w:pPr>
        <w:pStyle w:val="1"/>
      </w:pPr>
      <w:r>
        <w:rPr>
          <w:rFonts w:hint="eastAsia"/>
        </w:rPr>
        <w:t>25</w:t>
      </w:r>
      <w:r>
        <w:rPr>
          <w:rFonts w:hint="eastAsia"/>
        </w:rPr>
        <w:t>载青春，许你一个未来</w:t>
      </w:r>
    </w:p>
    <w:p w:rsidR="00F73516" w:rsidRDefault="00726044">
      <w:pPr>
        <w:pStyle w:val="4"/>
      </w:pPr>
      <w:r>
        <w:rPr>
          <w:rFonts w:hint="eastAsia"/>
        </w:rPr>
        <w:t>2014</w:t>
      </w:r>
      <w:r>
        <w:rPr>
          <w:rFonts w:hint="eastAsia"/>
        </w:rPr>
        <w:t>中国（深圳）国际钟表展</w:t>
      </w:r>
      <w:r>
        <w:rPr>
          <w:rFonts w:hint="eastAsia"/>
        </w:rPr>
        <w:t>25</w:t>
      </w:r>
      <w:r>
        <w:rPr>
          <w:rFonts w:hint="eastAsia"/>
        </w:rPr>
        <w:t>周年庆典暨第四届“中国钟表文化周”盛大开幕</w:t>
      </w:r>
    </w:p>
    <w:p w:rsidR="00F73516" w:rsidRDefault="00F73516">
      <w:pPr>
        <w:rPr>
          <w:sz w:val="28"/>
          <w:szCs w:val="28"/>
        </w:rPr>
      </w:pPr>
    </w:p>
    <w:p w:rsidR="00F73516" w:rsidRDefault="00726044">
      <w:pPr>
        <w:ind w:firstLine="420"/>
        <w:rPr>
          <w:sz w:val="28"/>
          <w:szCs w:val="28"/>
        </w:rPr>
      </w:pPr>
      <w:r>
        <w:rPr>
          <w:rFonts w:hint="eastAsia"/>
          <w:sz w:val="28"/>
          <w:szCs w:val="28"/>
        </w:rPr>
        <w:t>2014</w:t>
      </w:r>
      <w:r>
        <w:rPr>
          <w:rFonts w:hint="eastAsia"/>
          <w:sz w:val="28"/>
          <w:szCs w:val="28"/>
        </w:rPr>
        <w:t>年对于深圳钟表而言是意义深远的一年。</w:t>
      </w:r>
      <w:r>
        <w:rPr>
          <w:rFonts w:hint="eastAsia"/>
          <w:sz w:val="28"/>
          <w:szCs w:val="28"/>
        </w:rPr>
        <w:t>2014</w:t>
      </w:r>
      <w:r>
        <w:rPr>
          <w:rFonts w:hint="eastAsia"/>
          <w:sz w:val="28"/>
          <w:szCs w:val="28"/>
        </w:rPr>
        <w:t>年</w:t>
      </w:r>
      <w:r>
        <w:rPr>
          <w:rFonts w:hint="eastAsia"/>
          <w:sz w:val="28"/>
          <w:szCs w:val="28"/>
        </w:rPr>
        <w:t>6</w:t>
      </w:r>
      <w:r>
        <w:rPr>
          <w:rFonts w:hint="eastAsia"/>
          <w:sz w:val="28"/>
          <w:szCs w:val="28"/>
        </w:rPr>
        <w:t>月</w:t>
      </w:r>
      <w:r>
        <w:rPr>
          <w:rFonts w:hint="eastAsia"/>
          <w:sz w:val="28"/>
          <w:szCs w:val="28"/>
        </w:rPr>
        <w:t>26</w:t>
      </w:r>
      <w:r>
        <w:rPr>
          <w:rFonts w:hint="eastAsia"/>
          <w:sz w:val="28"/>
          <w:szCs w:val="28"/>
        </w:rPr>
        <w:t>日至</w:t>
      </w:r>
      <w:r>
        <w:rPr>
          <w:rFonts w:hint="eastAsia"/>
          <w:sz w:val="28"/>
          <w:szCs w:val="28"/>
        </w:rPr>
        <w:t>29</w:t>
      </w:r>
      <w:r>
        <w:rPr>
          <w:rFonts w:hint="eastAsia"/>
          <w:sz w:val="28"/>
          <w:szCs w:val="28"/>
        </w:rPr>
        <w:t>日，深圳市历史最悠久的展览会——中国（深圳）国际钟表展（简称“深圳钟表展”）即将在深圳市会展中心迎来其</w:t>
      </w:r>
      <w:r>
        <w:rPr>
          <w:rFonts w:hint="eastAsia"/>
          <w:sz w:val="28"/>
          <w:szCs w:val="28"/>
        </w:rPr>
        <w:t>25</w:t>
      </w:r>
      <w:r>
        <w:rPr>
          <w:rFonts w:hint="eastAsia"/>
          <w:sz w:val="28"/>
          <w:szCs w:val="28"/>
        </w:rPr>
        <w:t>岁生日，以该展为核心和基础的第四届“中国</w:t>
      </w:r>
      <w:r>
        <w:rPr>
          <w:rFonts w:hint="eastAsia"/>
          <w:sz w:val="28"/>
          <w:szCs w:val="28"/>
        </w:rPr>
        <w:t>.</w:t>
      </w:r>
      <w:r>
        <w:rPr>
          <w:rFonts w:hint="eastAsia"/>
          <w:sz w:val="28"/>
          <w:szCs w:val="28"/>
        </w:rPr>
        <w:t>钟表文化周”也将同期盛大展开。深圳钟表展以</w:t>
      </w:r>
      <w:r>
        <w:rPr>
          <w:rFonts w:hint="eastAsia"/>
          <w:sz w:val="28"/>
          <w:szCs w:val="28"/>
        </w:rPr>
        <w:t>25</w:t>
      </w:r>
      <w:r>
        <w:rPr>
          <w:rFonts w:hint="eastAsia"/>
          <w:sz w:val="28"/>
          <w:szCs w:val="28"/>
        </w:rPr>
        <w:t>年成长史铸成今天</w:t>
      </w:r>
      <w:r>
        <w:rPr>
          <w:rFonts w:hint="eastAsia"/>
          <w:sz w:val="28"/>
          <w:szCs w:val="28"/>
        </w:rPr>
        <w:t>中国钟表业的辉煌，促成</w:t>
      </w:r>
      <w:r>
        <w:rPr>
          <w:rFonts w:hint="eastAsia"/>
          <w:sz w:val="28"/>
          <w:szCs w:val="28"/>
        </w:rPr>
        <w:t>钟表与时尚的产业格局，</w:t>
      </w:r>
      <w:r>
        <w:rPr>
          <w:rFonts w:hint="eastAsia"/>
          <w:sz w:val="28"/>
          <w:szCs w:val="28"/>
        </w:rPr>
        <w:t>25</w:t>
      </w:r>
      <w:r>
        <w:rPr>
          <w:rFonts w:hint="eastAsia"/>
          <w:sz w:val="28"/>
          <w:szCs w:val="28"/>
        </w:rPr>
        <w:t>载青春记录着一路走来的坚实脚印，同时向未来许下更长远的诺言。</w:t>
      </w:r>
    </w:p>
    <w:p w:rsidR="00F73516" w:rsidRDefault="00F73516">
      <w:pPr>
        <w:ind w:firstLine="420"/>
        <w:rPr>
          <w:sz w:val="28"/>
          <w:szCs w:val="28"/>
        </w:rPr>
      </w:pPr>
    </w:p>
    <w:p w:rsidR="00F73516" w:rsidRDefault="00726044">
      <w:pPr>
        <w:ind w:firstLine="420"/>
        <w:rPr>
          <w:sz w:val="28"/>
          <w:szCs w:val="28"/>
        </w:rPr>
      </w:pPr>
      <w:r>
        <w:rPr>
          <w:rFonts w:hint="eastAsia"/>
          <w:sz w:val="28"/>
          <w:szCs w:val="28"/>
        </w:rPr>
        <w:t>钟表业是城市综合实力的完美体现，小小的腕表集成最精密的制造工艺、细微的设计思想和时尚的生活内涵。</w:t>
      </w:r>
      <w:r>
        <w:rPr>
          <w:rFonts w:hint="eastAsia"/>
          <w:sz w:val="28"/>
          <w:szCs w:val="28"/>
        </w:rPr>
        <w:t>中国</w:t>
      </w:r>
      <w:r>
        <w:rPr>
          <w:rFonts w:hint="eastAsia"/>
          <w:sz w:val="28"/>
          <w:szCs w:val="28"/>
        </w:rPr>
        <w:t>在陪同瑞士、日本、德国、法国等钟表业大国发展的</w:t>
      </w:r>
      <w:r>
        <w:rPr>
          <w:rFonts w:hint="eastAsia"/>
          <w:sz w:val="28"/>
          <w:szCs w:val="28"/>
        </w:rPr>
        <w:t>30</w:t>
      </w:r>
      <w:r>
        <w:rPr>
          <w:rFonts w:hint="eastAsia"/>
          <w:sz w:val="28"/>
          <w:szCs w:val="28"/>
        </w:rPr>
        <w:t>年间，以坚韧和聪慧获得了快速成长，成为全球钟表业最关键的合作伙伴，制造与品牌并驾齐驱。</w:t>
      </w:r>
    </w:p>
    <w:p w:rsidR="00F73516" w:rsidRDefault="00726044">
      <w:pPr>
        <w:rPr>
          <w:sz w:val="28"/>
          <w:szCs w:val="28"/>
        </w:rPr>
      </w:pPr>
      <w:r>
        <w:rPr>
          <w:rFonts w:hint="eastAsia"/>
          <w:sz w:val="28"/>
          <w:szCs w:val="28"/>
        </w:rPr>
        <w:t>2014</w:t>
      </w:r>
      <w:r>
        <w:rPr>
          <w:rFonts w:hint="eastAsia"/>
          <w:sz w:val="28"/>
          <w:szCs w:val="28"/>
        </w:rPr>
        <w:t>年，深圳</w:t>
      </w:r>
      <w:r>
        <w:rPr>
          <w:rFonts w:hint="eastAsia"/>
          <w:sz w:val="28"/>
          <w:szCs w:val="28"/>
        </w:rPr>
        <w:t>以其在中国钟表业的绝对领先地位</w:t>
      </w:r>
      <w:r>
        <w:rPr>
          <w:rFonts w:hint="eastAsia"/>
          <w:sz w:val="28"/>
          <w:szCs w:val="28"/>
        </w:rPr>
        <w:t>被评为“中国钟表之都”，同时，钟表业也将与服装、珠宝、家具等产业共同创造全新的“都市时尚产业”。</w:t>
      </w:r>
    </w:p>
    <w:p w:rsidR="00F73516" w:rsidRDefault="00F73516">
      <w:pPr>
        <w:rPr>
          <w:sz w:val="28"/>
          <w:szCs w:val="28"/>
        </w:rPr>
      </w:pPr>
    </w:p>
    <w:p w:rsidR="00F73516" w:rsidRDefault="00726044">
      <w:pPr>
        <w:ind w:firstLine="420"/>
        <w:rPr>
          <w:sz w:val="28"/>
          <w:szCs w:val="28"/>
        </w:rPr>
      </w:pPr>
      <w:r>
        <w:rPr>
          <w:rFonts w:hint="eastAsia"/>
          <w:sz w:val="28"/>
          <w:szCs w:val="28"/>
        </w:rPr>
        <w:t>25</w:t>
      </w:r>
      <w:r>
        <w:rPr>
          <w:rFonts w:hint="eastAsia"/>
          <w:sz w:val="28"/>
          <w:szCs w:val="28"/>
        </w:rPr>
        <w:t>年前，深圳钟表展用单纯的热情，向内地送去现代制造的产品并引来全球各地的外贸买家，如今，以品牌发布为旨的深圳钟表展已成为各国钟</w:t>
      </w:r>
      <w:r>
        <w:rPr>
          <w:rFonts w:hint="eastAsia"/>
          <w:sz w:val="28"/>
          <w:szCs w:val="28"/>
        </w:rPr>
        <w:t>表品牌</w:t>
      </w:r>
      <w:r>
        <w:rPr>
          <w:rFonts w:hint="eastAsia"/>
          <w:sz w:val="28"/>
          <w:szCs w:val="28"/>
        </w:rPr>
        <w:t>PK</w:t>
      </w:r>
      <w:r>
        <w:rPr>
          <w:rFonts w:hint="eastAsia"/>
          <w:sz w:val="28"/>
          <w:szCs w:val="28"/>
        </w:rPr>
        <w:t>实力和走向中国市场的舞台，处处都是耀眼的产品和商机。</w:t>
      </w:r>
    </w:p>
    <w:p w:rsidR="00F73516" w:rsidRDefault="00F73516">
      <w:pPr>
        <w:ind w:firstLine="420"/>
        <w:rPr>
          <w:sz w:val="28"/>
          <w:szCs w:val="28"/>
        </w:rPr>
      </w:pPr>
    </w:p>
    <w:p w:rsidR="00F73516" w:rsidRDefault="00726044">
      <w:pPr>
        <w:ind w:firstLine="420"/>
        <w:rPr>
          <w:sz w:val="28"/>
          <w:szCs w:val="28"/>
        </w:rPr>
      </w:pPr>
      <w:r>
        <w:rPr>
          <w:rFonts w:hint="eastAsia"/>
          <w:sz w:val="28"/>
          <w:szCs w:val="28"/>
        </w:rPr>
        <w:t>本届深圳钟表展展览面积由</w:t>
      </w:r>
      <w:r>
        <w:rPr>
          <w:rFonts w:hint="eastAsia"/>
          <w:sz w:val="28"/>
          <w:szCs w:val="28"/>
        </w:rPr>
        <w:t>37500</w:t>
      </w:r>
      <w:r>
        <w:rPr>
          <w:rFonts w:hint="eastAsia"/>
          <w:sz w:val="28"/>
          <w:szCs w:val="28"/>
        </w:rPr>
        <w:t>平米增加到</w:t>
      </w:r>
      <w:r>
        <w:rPr>
          <w:rFonts w:hint="eastAsia"/>
          <w:sz w:val="28"/>
          <w:szCs w:val="28"/>
        </w:rPr>
        <w:t>45000</w:t>
      </w:r>
      <w:r>
        <w:rPr>
          <w:rFonts w:hint="eastAsia"/>
          <w:sz w:val="28"/>
          <w:szCs w:val="28"/>
        </w:rPr>
        <w:t>平米，除了大家熟知的“时尚、精品、文化、艺术”等内容外，这一平台更强调以年轻、活力可以创造梦想的发展目标。在这里可以领略古代天文计时仪器的风采，也可以与韩国人气明星时空相遇；有智能手表带来的腕上革命，还有时尚创意产业联盟推动的跨界创意成果。来自瑞士、德国、（中国）香港、（中国）台湾等国家和地区的品牌及独立制表人都将组团亮相，除了展示产品，还会以文化活动带动观众和媒体对品牌内涵的深入了解。</w:t>
      </w:r>
    </w:p>
    <w:p w:rsidR="00F73516" w:rsidRDefault="00F73516">
      <w:pPr>
        <w:ind w:firstLine="420"/>
        <w:rPr>
          <w:sz w:val="28"/>
          <w:szCs w:val="28"/>
        </w:rPr>
      </w:pPr>
    </w:p>
    <w:p w:rsidR="00F73516" w:rsidRDefault="00726044">
      <w:pPr>
        <w:ind w:firstLine="420"/>
        <w:rPr>
          <w:sz w:val="28"/>
          <w:szCs w:val="28"/>
        </w:rPr>
      </w:pPr>
      <w:r>
        <w:rPr>
          <w:rFonts w:hint="eastAsia"/>
          <w:sz w:val="28"/>
          <w:szCs w:val="28"/>
        </w:rPr>
        <w:t>与钟表艺术殿堂瑞士巴塞尔钟表珠宝展相比，深圳钟表展仍是“花季少女”，她吸引的是来自中国、欧美、日韩等地的时尚品牌和酷毙的风格设计师，带来的是充满活力的未来生活方式。</w:t>
      </w:r>
    </w:p>
    <w:p w:rsidR="00F73516" w:rsidRDefault="00F73516">
      <w:pPr>
        <w:ind w:firstLine="420"/>
        <w:rPr>
          <w:sz w:val="28"/>
          <w:szCs w:val="28"/>
        </w:rPr>
      </w:pPr>
    </w:p>
    <w:p w:rsidR="00F73516" w:rsidRDefault="00726044">
      <w:pPr>
        <w:ind w:firstLine="420"/>
        <w:rPr>
          <w:sz w:val="28"/>
          <w:szCs w:val="28"/>
        </w:rPr>
      </w:pPr>
      <w:r>
        <w:rPr>
          <w:rFonts w:hint="eastAsia"/>
          <w:sz w:val="28"/>
          <w:szCs w:val="28"/>
        </w:rPr>
        <w:t>从一个协助企业寻找买家、开拓市场的小规模贸易活动，发展成为“展示中国钟表产业、建立行业形象、树立企业品牌、加强国际合作交流、搭建全球贸易平台、整合工商资源、开拓中国市场、弘扬钟表文化、研讨发展理论、探索商业模式”的全球钟表业最主要平台之一，</w:t>
      </w:r>
      <w:r>
        <w:rPr>
          <w:rFonts w:hint="eastAsia"/>
          <w:sz w:val="28"/>
          <w:szCs w:val="28"/>
        </w:rPr>
        <w:t xml:space="preserve"> 1990</w:t>
      </w:r>
      <w:r>
        <w:rPr>
          <w:rFonts w:hint="eastAsia"/>
          <w:sz w:val="28"/>
          <w:szCs w:val="28"/>
        </w:rPr>
        <w:t>年到</w:t>
      </w:r>
      <w:r>
        <w:rPr>
          <w:rFonts w:hint="eastAsia"/>
          <w:sz w:val="28"/>
          <w:szCs w:val="28"/>
        </w:rPr>
        <w:t>2014</w:t>
      </w:r>
      <w:r>
        <w:rPr>
          <w:rFonts w:hint="eastAsia"/>
          <w:sz w:val="28"/>
          <w:szCs w:val="28"/>
        </w:rPr>
        <w:t>年，深圳钟表展</w:t>
      </w:r>
      <w:r>
        <w:rPr>
          <w:rFonts w:hint="eastAsia"/>
          <w:sz w:val="28"/>
          <w:szCs w:val="28"/>
        </w:rPr>
        <w:t>25</w:t>
      </w:r>
      <w:r>
        <w:rPr>
          <w:rFonts w:hint="eastAsia"/>
          <w:sz w:val="28"/>
          <w:szCs w:val="28"/>
        </w:rPr>
        <w:t>年间历经了</w:t>
      </w:r>
      <w:r>
        <w:rPr>
          <w:rFonts w:hint="eastAsia"/>
          <w:sz w:val="28"/>
          <w:szCs w:val="28"/>
        </w:rPr>
        <w:t>“</w:t>
      </w:r>
      <w:r>
        <w:rPr>
          <w:rFonts w:hint="eastAsia"/>
          <w:sz w:val="28"/>
          <w:szCs w:val="28"/>
        </w:rPr>
        <w:t>摸索创建期</w:t>
      </w:r>
      <w:r>
        <w:rPr>
          <w:rFonts w:hint="eastAsia"/>
          <w:sz w:val="28"/>
          <w:szCs w:val="28"/>
        </w:rPr>
        <w:t>”，“</w:t>
      </w:r>
      <w:r>
        <w:rPr>
          <w:rFonts w:hint="eastAsia"/>
          <w:sz w:val="28"/>
          <w:szCs w:val="28"/>
        </w:rPr>
        <w:t>计划经济“钟表订货会”</w:t>
      </w:r>
      <w:r>
        <w:rPr>
          <w:rFonts w:hint="eastAsia"/>
          <w:sz w:val="28"/>
          <w:szCs w:val="28"/>
        </w:rPr>
        <w:t>与</w:t>
      </w:r>
      <w:r>
        <w:rPr>
          <w:rFonts w:hint="eastAsia"/>
          <w:sz w:val="28"/>
          <w:szCs w:val="28"/>
        </w:rPr>
        <w:t>市场经济“</w:t>
      </w:r>
      <w:r>
        <w:rPr>
          <w:rFonts w:hint="eastAsia"/>
          <w:sz w:val="28"/>
          <w:szCs w:val="28"/>
        </w:rPr>
        <w:t>钟表展览会”的融合期</w:t>
      </w:r>
      <w:r>
        <w:rPr>
          <w:rFonts w:hint="eastAsia"/>
          <w:sz w:val="28"/>
          <w:szCs w:val="28"/>
        </w:rPr>
        <w:t>”</w:t>
      </w:r>
      <w:r>
        <w:rPr>
          <w:rFonts w:hint="eastAsia"/>
          <w:sz w:val="28"/>
          <w:szCs w:val="28"/>
        </w:rPr>
        <w:t>和</w:t>
      </w:r>
      <w:r>
        <w:rPr>
          <w:rFonts w:hint="eastAsia"/>
          <w:sz w:val="28"/>
          <w:szCs w:val="28"/>
        </w:rPr>
        <w:t>中国加入</w:t>
      </w:r>
      <w:r>
        <w:rPr>
          <w:rFonts w:hint="eastAsia"/>
          <w:sz w:val="28"/>
          <w:szCs w:val="28"/>
        </w:rPr>
        <w:t>WTO</w:t>
      </w:r>
      <w:r>
        <w:rPr>
          <w:rFonts w:hint="eastAsia"/>
          <w:sz w:val="28"/>
          <w:szCs w:val="28"/>
        </w:rPr>
        <w:t>放开了</w:t>
      </w:r>
      <w:r>
        <w:rPr>
          <w:rFonts w:hint="eastAsia"/>
          <w:sz w:val="28"/>
          <w:szCs w:val="28"/>
        </w:rPr>
        <w:t>手表进口限制</w:t>
      </w:r>
      <w:r>
        <w:rPr>
          <w:rFonts w:hint="eastAsia"/>
          <w:sz w:val="28"/>
          <w:szCs w:val="28"/>
        </w:rPr>
        <w:t>等的三个重要阶段</w:t>
      </w:r>
      <w:r>
        <w:rPr>
          <w:rFonts w:hint="eastAsia"/>
          <w:sz w:val="28"/>
          <w:szCs w:val="28"/>
        </w:rPr>
        <w:t>，</w:t>
      </w:r>
      <w:r>
        <w:rPr>
          <w:rFonts w:hint="eastAsia"/>
          <w:sz w:val="28"/>
          <w:szCs w:val="28"/>
        </w:rPr>
        <w:t>也在这些阶段里，与时俱进，</w:t>
      </w:r>
      <w:r>
        <w:rPr>
          <w:rFonts w:hint="eastAsia"/>
          <w:sz w:val="28"/>
          <w:szCs w:val="28"/>
        </w:rPr>
        <w:t>有效</w:t>
      </w:r>
      <w:r>
        <w:rPr>
          <w:rFonts w:hint="eastAsia"/>
          <w:sz w:val="28"/>
          <w:szCs w:val="28"/>
        </w:rPr>
        <w:t>的</w:t>
      </w:r>
      <w:r>
        <w:rPr>
          <w:rFonts w:hint="eastAsia"/>
          <w:sz w:val="28"/>
          <w:szCs w:val="28"/>
        </w:rPr>
        <w:t>推动中国钟表市场和中国品牌共赢发展，</w:t>
      </w:r>
      <w:r>
        <w:rPr>
          <w:rFonts w:hint="eastAsia"/>
          <w:sz w:val="28"/>
          <w:szCs w:val="28"/>
        </w:rPr>
        <w:t>特别是</w:t>
      </w:r>
      <w:r>
        <w:rPr>
          <w:rFonts w:hint="eastAsia"/>
          <w:sz w:val="28"/>
          <w:szCs w:val="28"/>
        </w:rPr>
        <w:t>2010</w:t>
      </w:r>
      <w:r>
        <w:rPr>
          <w:rFonts w:hint="eastAsia"/>
          <w:sz w:val="28"/>
          <w:szCs w:val="28"/>
        </w:rPr>
        <w:t>年</w:t>
      </w:r>
      <w:r>
        <w:rPr>
          <w:rFonts w:hint="eastAsia"/>
          <w:sz w:val="28"/>
          <w:szCs w:val="28"/>
        </w:rPr>
        <w:t>成功促成“北京展”和“深圳展”的“两展合一”，整合资源优势互补，为产业成功</w:t>
      </w:r>
      <w:r>
        <w:rPr>
          <w:rFonts w:hint="eastAsia"/>
          <w:sz w:val="28"/>
          <w:szCs w:val="28"/>
        </w:rPr>
        <w:t>升级</w:t>
      </w:r>
      <w:r>
        <w:rPr>
          <w:rFonts w:hint="eastAsia"/>
          <w:sz w:val="28"/>
          <w:szCs w:val="28"/>
        </w:rPr>
        <w:t>创造了更佳生态环境。</w:t>
      </w:r>
    </w:p>
    <w:p w:rsidR="00F73516" w:rsidRDefault="00F73516">
      <w:pPr>
        <w:ind w:firstLine="420"/>
        <w:rPr>
          <w:sz w:val="28"/>
          <w:szCs w:val="28"/>
        </w:rPr>
      </w:pPr>
    </w:p>
    <w:p w:rsidR="00F73516" w:rsidRDefault="00726044">
      <w:pPr>
        <w:ind w:firstLine="420"/>
        <w:rPr>
          <w:sz w:val="28"/>
          <w:szCs w:val="28"/>
        </w:rPr>
      </w:pPr>
      <w:r>
        <w:rPr>
          <w:rFonts w:hint="eastAsia"/>
          <w:sz w:val="28"/>
          <w:szCs w:val="28"/>
        </w:rPr>
        <w:lastRenderedPageBreak/>
        <w:t xml:space="preserve"> </w:t>
      </w:r>
      <w:r>
        <w:rPr>
          <w:rFonts w:hint="eastAsia"/>
          <w:sz w:val="28"/>
          <w:szCs w:val="28"/>
        </w:rPr>
        <w:t>“</w:t>
      </w:r>
      <w:r>
        <w:rPr>
          <w:rFonts w:hint="eastAsia"/>
          <w:sz w:val="28"/>
          <w:szCs w:val="28"/>
        </w:rPr>
        <w:t>25</w:t>
      </w:r>
      <w:r>
        <w:rPr>
          <w:rFonts w:hint="eastAsia"/>
          <w:sz w:val="28"/>
          <w:szCs w:val="28"/>
        </w:rPr>
        <w:t>载青春，许你一个未来”，这是深圳钟表展砥砺负重、搭建有效商贸平台的承诺。今天，它已成为中国工信部、中国商务部、深圳市政府的重点扶持项目，其主办机构中国钟表协会与深圳市钟表行业协会除了持续展览会的深度合作外，将更进一步探索中国钟表</w:t>
      </w:r>
      <w:r>
        <w:rPr>
          <w:rFonts w:hint="eastAsia"/>
          <w:sz w:val="28"/>
          <w:szCs w:val="28"/>
        </w:rPr>
        <w:t>业</w:t>
      </w:r>
      <w:r>
        <w:rPr>
          <w:rFonts w:hint="eastAsia"/>
          <w:sz w:val="28"/>
          <w:szCs w:val="28"/>
        </w:rPr>
        <w:t>转型升级的路径</w:t>
      </w:r>
      <w:r>
        <w:rPr>
          <w:rFonts w:hint="eastAsia"/>
          <w:sz w:val="28"/>
          <w:szCs w:val="28"/>
        </w:rPr>
        <w:t>。</w:t>
      </w:r>
    </w:p>
    <w:p w:rsidR="00F73516" w:rsidRDefault="00726044">
      <w:pPr>
        <w:ind w:firstLine="420"/>
        <w:rPr>
          <w:sz w:val="28"/>
          <w:szCs w:val="28"/>
        </w:rPr>
      </w:pPr>
      <w:bookmarkStart w:id="0" w:name="_GoBack"/>
      <w:bookmarkEnd w:id="0"/>
      <w:r>
        <w:rPr>
          <w:rFonts w:hint="eastAsia"/>
          <w:sz w:val="28"/>
          <w:szCs w:val="28"/>
        </w:rPr>
        <w:t>在全球钟表业及中国企业共同的发展需要下，未来五年、十年，乃至下一个</w:t>
      </w:r>
      <w:r>
        <w:rPr>
          <w:rFonts w:hint="eastAsia"/>
          <w:sz w:val="28"/>
          <w:szCs w:val="28"/>
        </w:rPr>
        <w:t>25</w:t>
      </w:r>
      <w:r>
        <w:rPr>
          <w:rFonts w:hint="eastAsia"/>
          <w:sz w:val="28"/>
          <w:szCs w:val="28"/>
        </w:rPr>
        <w:t>年，深圳钟表展将持续“深度国际化”，</w:t>
      </w:r>
      <w:r>
        <w:rPr>
          <w:rFonts w:hint="eastAsia"/>
          <w:sz w:val="28"/>
          <w:szCs w:val="28"/>
        </w:rPr>
        <w:t>引领钟表行业迈向美好未来！</w:t>
      </w:r>
    </w:p>
    <w:p w:rsidR="00F73516" w:rsidRDefault="00F73516">
      <w:pPr>
        <w:rPr>
          <w:sz w:val="28"/>
          <w:szCs w:val="28"/>
        </w:rPr>
      </w:pPr>
    </w:p>
    <w:p w:rsidR="00F73516" w:rsidRDefault="00F73516">
      <w:pPr>
        <w:rPr>
          <w:sz w:val="28"/>
          <w:szCs w:val="28"/>
        </w:rPr>
      </w:pPr>
    </w:p>
    <w:p w:rsidR="00F73516" w:rsidRDefault="00F73516">
      <w:pPr>
        <w:rPr>
          <w:sz w:val="28"/>
          <w:szCs w:val="28"/>
        </w:rPr>
      </w:pPr>
    </w:p>
    <w:p w:rsidR="00F73516" w:rsidRDefault="00726044">
      <w:pPr>
        <w:rPr>
          <w:i/>
          <w:color w:val="FF0000"/>
          <w:sz w:val="28"/>
          <w:szCs w:val="28"/>
        </w:rPr>
      </w:pPr>
      <w:r>
        <w:rPr>
          <w:rFonts w:hint="eastAsia"/>
          <w:i/>
          <w:color w:val="FF0000"/>
          <w:sz w:val="28"/>
          <w:szCs w:val="28"/>
        </w:rPr>
        <w:t>【</w:t>
      </w:r>
      <w:ins w:id="1" w:author="a" w:date="2014-06-24T13:58:00Z">
        <w:r w:rsidR="00614260">
          <w:rPr>
            <w:rFonts w:hint="eastAsia"/>
            <w:i/>
            <w:color w:val="FF0000"/>
            <w:sz w:val="28"/>
            <w:szCs w:val="28"/>
          </w:rPr>
          <w:t>温馨</w:t>
        </w:r>
      </w:ins>
      <w:r>
        <w:rPr>
          <w:rFonts w:hint="eastAsia"/>
          <w:i/>
          <w:color w:val="FF0000"/>
          <w:sz w:val="28"/>
          <w:szCs w:val="28"/>
        </w:rPr>
        <w:t>提示】</w:t>
      </w:r>
    </w:p>
    <w:p w:rsidR="00F73516" w:rsidRDefault="00726044">
      <w:pPr>
        <w:rPr>
          <w:i/>
          <w:sz w:val="28"/>
          <w:szCs w:val="28"/>
        </w:rPr>
      </w:pPr>
      <w:r>
        <w:rPr>
          <w:rFonts w:hint="eastAsia"/>
          <w:i/>
          <w:sz w:val="28"/>
          <w:szCs w:val="28"/>
        </w:rPr>
        <w:t>关于第</w:t>
      </w:r>
      <w:r>
        <w:rPr>
          <w:rFonts w:hint="eastAsia"/>
          <w:i/>
          <w:sz w:val="28"/>
          <w:szCs w:val="28"/>
        </w:rPr>
        <w:t>25</w:t>
      </w:r>
      <w:r>
        <w:rPr>
          <w:rFonts w:hint="eastAsia"/>
          <w:i/>
          <w:sz w:val="28"/>
          <w:szCs w:val="28"/>
        </w:rPr>
        <w:t>届中国（深圳）国际钟表展的更多资讯请关注“时刻传播”微信公众订阅号服务平台、大会官方刊物《展期专讯》。</w:t>
      </w:r>
    </w:p>
    <w:p w:rsidR="00F73516" w:rsidRDefault="00F73516">
      <w:pPr>
        <w:rPr>
          <w:i/>
          <w:sz w:val="28"/>
          <w:szCs w:val="28"/>
        </w:rPr>
      </w:pPr>
    </w:p>
    <w:p w:rsidR="00F73516" w:rsidRDefault="00F73516">
      <w:pPr>
        <w:rPr>
          <w:sz w:val="28"/>
          <w:szCs w:val="28"/>
        </w:rPr>
      </w:pPr>
    </w:p>
    <w:p w:rsidR="00F73516" w:rsidRDefault="00F73516">
      <w:pPr>
        <w:rPr>
          <w:sz w:val="28"/>
          <w:szCs w:val="28"/>
        </w:rPr>
      </w:pPr>
    </w:p>
    <w:p w:rsidR="00F73516" w:rsidRDefault="00F73516">
      <w:pPr>
        <w:rPr>
          <w:sz w:val="28"/>
          <w:szCs w:val="28"/>
        </w:rPr>
      </w:pPr>
    </w:p>
    <w:p w:rsidR="00F73516" w:rsidRDefault="00F73516">
      <w:pPr>
        <w:rPr>
          <w:sz w:val="28"/>
          <w:szCs w:val="28"/>
        </w:rPr>
      </w:pPr>
    </w:p>
    <w:sectPr w:rsidR="00F73516" w:rsidSect="00F73516">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044" w:rsidRDefault="00726044" w:rsidP="00F73516">
      <w:r>
        <w:separator/>
      </w:r>
    </w:p>
  </w:endnote>
  <w:endnote w:type="continuationSeparator" w:id="1">
    <w:p w:rsidR="00726044" w:rsidRDefault="00726044" w:rsidP="00F735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260" w:rsidRDefault="00614260">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260" w:rsidRDefault="00614260">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260" w:rsidRDefault="00614260">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044" w:rsidRDefault="00726044" w:rsidP="00F73516">
      <w:r>
        <w:separator/>
      </w:r>
    </w:p>
  </w:footnote>
  <w:footnote w:type="continuationSeparator" w:id="1">
    <w:p w:rsidR="00726044" w:rsidRDefault="00726044" w:rsidP="00F735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260" w:rsidRDefault="00614260">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516" w:rsidRDefault="00F73516" w:rsidP="00614260">
    <w:pPr>
      <w:pStyle w:val="a4"/>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260" w:rsidRDefault="00614260">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oNotTrackMoves/>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73516"/>
    <w:rsid w:val="00614260"/>
    <w:rsid w:val="00726044"/>
    <w:rsid w:val="00F7351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3516"/>
    <w:pPr>
      <w:widowControl w:val="0"/>
      <w:jc w:val="both"/>
    </w:pPr>
    <w:rPr>
      <w:rFonts w:ascii="Calibri" w:hAnsi="Calibri"/>
      <w:kern w:val="2"/>
      <w:sz w:val="21"/>
      <w:szCs w:val="22"/>
    </w:rPr>
  </w:style>
  <w:style w:type="paragraph" w:styleId="1">
    <w:name w:val="heading 1"/>
    <w:basedOn w:val="a"/>
    <w:next w:val="a"/>
    <w:link w:val="1Char"/>
    <w:uiPriority w:val="9"/>
    <w:qFormat/>
    <w:rsid w:val="00F735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3516"/>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F735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73516"/>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F73516"/>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F73516"/>
    <w:pPr>
      <w:pBdr>
        <w:bottom w:val="single" w:sz="6" w:space="1" w:color="auto"/>
      </w:pBdr>
      <w:tabs>
        <w:tab w:val="center" w:pos="4153"/>
        <w:tab w:val="right" w:pos="8306"/>
      </w:tabs>
      <w:snapToGrid w:val="0"/>
      <w:jc w:val="center"/>
    </w:pPr>
    <w:rPr>
      <w:sz w:val="18"/>
      <w:szCs w:val="18"/>
    </w:rPr>
  </w:style>
  <w:style w:type="paragraph" w:customStyle="1" w:styleId="10">
    <w:name w:val="列出段落1"/>
    <w:basedOn w:val="a"/>
    <w:uiPriority w:val="34"/>
    <w:qFormat/>
    <w:rsid w:val="00F73516"/>
    <w:pPr>
      <w:ind w:firstLineChars="200" w:firstLine="420"/>
    </w:pPr>
  </w:style>
  <w:style w:type="character" w:customStyle="1" w:styleId="Char0">
    <w:name w:val="页眉 Char"/>
    <w:basedOn w:val="a0"/>
    <w:link w:val="a4"/>
    <w:uiPriority w:val="99"/>
    <w:semiHidden/>
    <w:rsid w:val="00F73516"/>
    <w:rPr>
      <w:sz w:val="18"/>
      <w:szCs w:val="18"/>
    </w:rPr>
  </w:style>
  <w:style w:type="character" w:customStyle="1" w:styleId="Char">
    <w:name w:val="页脚 Char"/>
    <w:basedOn w:val="a0"/>
    <w:link w:val="a3"/>
    <w:uiPriority w:val="99"/>
    <w:semiHidden/>
    <w:rsid w:val="00F73516"/>
    <w:rPr>
      <w:sz w:val="18"/>
      <w:szCs w:val="18"/>
    </w:rPr>
  </w:style>
  <w:style w:type="character" w:customStyle="1" w:styleId="1Char">
    <w:name w:val="标题 1 Char"/>
    <w:basedOn w:val="a0"/>
    <w:link w:val="1"/>
    <w:uiPriority w:val="9"/>
    <w:rsid w:val="00F73516"/>
    <w:rPr>
      <w:b/>
      <w:bCs/>
      <w:kern w:val="44"/>
      <w:sz w:val="44"/>
      <w:szCs w:val="44"/>
    </w:rPr>
  </w:style>
  <w:style w:type="character" w:customStyle="1" w:styleId="2Char">
    <w:name w:val="标题 2 Char"/>
    <w:basedOn w:val="a0"/>
    <w:link w:val="2"/>
    <w:uiPriority w:val="9"/>
    <w:rsid w:val="00F73516"/>
    <w:rPr>
      <w:rFonts w:ascii="Cambria" w:eastAsia="宋体" w:hAnsi="Cambria"/>
      <w:b/>
      <w:bCs/>
      <w:sz w:val="32"/>
      <w:szCs w:val="32"/>
    </w:rPr>
  </w:style>
  <w:style w:type="character" w:customStyle="1" w:styleId="3Char">
    <w:name w:val="标题 3 Char"/>
    <w:basedOn w:val="a0"/>
    <w:link w:val="3"/>
    <w:uiPriority w:val="9"/>
    <w:rsid w:val="00F73516"/>
    <w:rPr>
      <w:b/>
      <w:bCs/>
      <w:sz w:val="32"/>
      <w:szCs w:val="32"/>
    </w:rPr>
  </w:style>
  <w:style w:type="character" w:customStyle="1" w:styleId="4Char">
    <w:name w:val="标题 4 Char"/>
    <w:basedOn w:val="a0"/>
    <w:link w:val="4"/>
    <w:uiPriority w:val="9"/>
    <w:rsid w:val="00F73516"/>
    <w:rPr>
      <w:rFonts w:ascii="Cambria" w:eastAsia="宋体" w:hAnsi="Cambria"/>
      <w:b/>
      <w:bCs/>
      <w:sz w:val="28"/>
      <w:szCs w:val="28"/>
    </w:rPr>
  </w:style>
  <w:style w:type="paragraph" w:styleId="a5">
    <w:name w:val="Balloon Text"/>
    <w:basedOn w:val="a"/>
    <w:link w:val="Char1"/>
    <w:semiHidden/>
    <w:unhideWhenUsed/>
    <w:rsid w:val="00614260"/>
    <w:rPr>
      <w:sz w:val="18"/>
      <w:szCs w:val="18"/>
    </w:rPr>
  </w:style>
  <w:style w:type="character" w:customStyle="1" w:styleId="Char1">
    <w:name w:val="批注框文本 Char"/>
    <w:basedOn w:val="a0"/>
    <w:link w:val="a5"/>
    <w:semiHidden/>
    <w:rsid w:val="00614260"/>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211</Words>
  <Characters>1203</Characters>
  <Application>Microsoft Office Word</Application>
  <DocSecurity>0</DocSecurity>
  <Lines>10</Lines>
  <Paragraphs>2</Paragraphs>
  <ScaleCrop>false</ScaleCrop>
  <Company>http://www.windows89.com</Company>
  <LinksUpToDate>false</LinksUpToDate>
  <CharactersWithSpaces>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25载青春，许你一个未来</dc:title>
  <dc:creator>a</dc:creator>
  <cp:lastModifiedBy>a</cp:lastModifiedBy>
  <cp:revision>1</cp:revision>
  <dcterms:created xsi:type="dcterms:W3CDTF">2014-06-23T14:17:00Z</dcterms:created>
  <dcterms:modified xsi:type="dcterms:W3CDTF">2014-06-24T05:58:00Z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